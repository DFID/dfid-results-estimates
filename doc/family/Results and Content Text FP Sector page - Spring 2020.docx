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84D4" w14:textId="0EA4E2CD" w:rsidR="002E4ECB" w:rsidRPr="002E4ECB" w:rsidRDefault="002E4ECB">
      <w:pPr>
        <w:rPr>
          <w:b/>
          <w:bCs/>
          <w:sz w:val="36"/>
          <w:szCs w:val="36"/>
        </w:rPr>
      </w:pPr>
      <w:bookmarkStart w:id="0" w:name="_GoBack"/>
      <w:bookmarkEnd w:id="0"/>
      <w:r w:rsidRPr="002E4ECB">
        <w:rPr>
          <w:b/>
          <w:bCs/>
          <w:sz w:val="36"/>
          <w:szCs w:val="36"/>
        </w:rPr>
        <w:t>Results</w:t>
      </w:r>
    </w:p>
    <w:p w14:paraId="3590C508" w14:textId="19AF8289" w:rsidR="00490D27" w:rsidRPr="00683FF2" w:rsidRDefault="00490D27">
      <w:pPr>
        <w:rPr>
          <w:b/>
          <w:bCs/>
        </w:rPr>
      </w:pPr>
      <w:r w:rsidRPr="00683FF2">
        <w:rPr>
          <w:b/>
          <w:bCs/>
        </w:rPr>
        <w:t>Between April 2015 and March 20</w:t>
      </w:r>
      <w:r w:rsidR="008402AC" w:rsidRPr="00683FF2">
        <w:rPr>
          <w:b/>
          <w:bCs/>
        </w:rPr>
        <w:t>20</w:t>
      </w:r>
      <w:r w:rsidRPr="00683FF2">
        <w:rPr>
          <w:b/>
          <w:bCs/>
        </w:rPr>
        <w:t xml:space="preserve">, DFID reached </w:t>
      </w:r>
      <w:r w:rsidRPr="00683FF2">
        <w:rPr>
          <w:b/>
          <w:bCs/>
          <w:u w:val="single"/>
        </w:rPr>
        <w:t xml:space="preserve">an average of </w:t>
      </w:r>
      <w:r w:rsidR="008402AC" w:rsidRPr="00683FF2">
        <w:rPr>
          <w:b/>
          <w:bCs/>
          <w:u w:val="single"/>
        </w:rPr>
        <w:t>25.3</w:t>
      </w:r>
      <w:r w:rsidRPr="00683FF2">
        <w:rPr>
          <w:b/>
          <w:bCs/>
          <w:u w:val="single"/>
        </w:rPr>
        <w:t xml:space="preserve"> million</w:t>
      </w:r>
      <w:r w:rsidRPr="00683FF2">
        <w:rPr>
          <w:b/>
          <w:bCs/>
        </w:rPr>
        <w:t xml:space="preserve"> </w:t>
      </w:r>
      <w:r w:rsidRPr="001C17C4">
        <w:rPr>
          <w:b/>
          <w:bCs/>
          <w:i/>
          <w:iCs/>
        </w:rPr>
        <w:t xml:space="preserve">total </w:t>
      </w:r>
      <w:r w:rsidRPr="00683FF2">
        <w:rPr>
          <w:b/>
          <w:bCs/>
        </w:rPr>
        <w:t>women and girls with modern methods of family planning per year</w:t>
      </w:r>
      <w:r w:rsidR="001C17C4">
        <w:rPr>
          <w:rStyle w:val="FootnoteReference"/>
          <w:b/>
          <w:bCs/>
        </w:rPr>
        <w:footnoteReference w:id="1"/>
      </w:r>
      <w:r w:rsidRPr="00683FF2">
        <w:rPr>
          <w:b/>
          <w:bCs/>
        </w:rPr>
        <w:t>.</w:t>
      </w:r>
    </w:p>
    <w:p w14:paraId="5EE87D76" w14:textId="669BB503" w:rsidR="00490D27" w:rsidRDefault="00490D27">
      <w:r>
        <w:t>Between April 20</w:t>
      </w:r>
      <w:r w:rsidR="00E94354">
        <w:t>19</w:t>
      </w:r>
      <w:r>
        <w:t xml:space="preserve"> and March 20</w:t>
      </w:r>
      <w:r w:rsidR="00E94354">
        <w:t>20</w:t>
      </w:r>
      <w:r>
        <w:t xml:space="preserve"> alone, at least 2</w:t>
      </w:r>
      <w:r w:rsidR="00E94354">
        <w:t>5.4</w:t>
      </w:r>
      <w:r>
        <w:t xml:space="preserve"> million total women and girls were reached, preventing </w:t>
      </w:r>
      <w:r w:rsidR="008F54B2">
        <w:t>8.8</w:t>
      </w:r>
      <w:r>
        <w:t xml:space="preserve"> million unintended pregnancies, 2</w:t>
      </w:r>
      <w:r w:rsidR="00904EFF">
        <w:t>.9</w:t>
      </w:r>
      <w:r>
        <w:t xml:space="preserve"> million unsafe abortions, saving 8,</w:t>
      </w:r>
      <w:r w:rsidR="00904EFF">
        <w:t>100</w:t>
      </w:r>
      <w:r>
        <w:t xml:space="preserve"> women’s lives and preventing the trauma of 8</w:t>
      </w:r>
      <w:r w:rsidR="00AC2B90">
        <w:t>1,</w:t>
      </w:r>
      <w:r w:rsidR="00FA576F">
        <w:t>9</w:t>
      </w:r>
      <w:r>
        <w:t xml:space="preserve">00 stillbirths and </w:t>
      </w:r>
      <w:r w:rsidR="00FA576F">
        <w:t>48,300</w:t>
      </w:r>
      <w:r>
        <w:t xml:space="preserve"> new-born deaths</w:t>
      </w:r>
      <w:r w:rsidR="00D02A1F">
        <w:rPr>
          <w:rStyle w:val="EndnoteReference"/>
        </w:rPr>
        <w:endnoteReference w:id="1"/>
      </w:r>
      <w:r>
        <w:t xml:space="preserve">. </w:t>
      </w:r>
    </w:p>
    <w:p w14:paraId="6BEE9FA5" w14:textId="7B677458" w:rsidR="00490D27" w:rsidRPr="001C17C4" w:rsidRDefault="00490D27">
      <w:pPr>
        <w:rPr>
          <w:b/>
          <w:bCs/>
        </w:rPr>
      </w:pPr>
      <w:r w:rsidRPr="001C17C4">
        <w:rPr>
          <w:b/>
          <w:bCs/>
        </w:rPr>
        <w:t xml:space="preserve">Between July 2012 and March 2019 DFID reached </w:t>
      </w:r>
      <w:r w:rsidR="00FA5CB9" w:rsidRPr="001C17C4">
        <w:rPr>
          <w:b/>
          <w:bCs/>
        </w:rPr>
        <w:t>16.7</w:t>
      </w:r>
      <w:r w:rsidRPr="001C17C4">
        <w:rPr>
          <w:b/>
          <w:bCs/>
        </w:rPr>
        <w:t xml:space="preserve"> million additional women and girls with modern methods of family planning. </w:t>
      </w:r>
    </w:p>
    <w:p w14:paraId="4166D7B1" w14:textId="1F80EE15" w:rsidR="00EE7918" w:rsidRDefault="00490D27">
      <w:commentRangeStart w:id="1"/>
      <w:r>
        <w:t>Between April 2012 and March 201</w:t>
      </w:r>
      <w:r w:rsidR="006431EB">
        <w:t>8</w:t>
      </w:r>
      <w:r>
        <w:t>, DFID spent an average of £1</w:t>
      </w:r>
      <w:r w:rsidR="00EC6D31">
        <w:t>93</w:t>
      </w:r>
      <w:r w:rsidR="00AB04A3">
        <w:t>.6</w:t>
      </w:r>
      <w:r w:rsidR="00B2194F">
        <w:t xml:space="preserve"> </w:t>
      </w:r>
      <w:r>
        <w:t>m</w:t>
      </w:r>
      <w:r w:rsidR="00B2194F">
        <w:t>illion</w:t>
      </w:r>
      <w:r>
        <w:t xml:space="preserve"> (approx.) on Family Planning every year</w:t>
      </w:r>
      <w:r w:rsidR="001879E0">
        <w:t>.</w:t>
      </w:r>
      <w:commentRangeEnd w:id="1"/>
      <w:r w:rsidR="00AB04A3">
        <w:rPr>
          <w:rStyle w:val="CommentReference"/>
        </w:rPr>
        <w:commentReference w:id="1"/>
      </w:r>
    </w:p>
    <w:p w14:paraId="21570B6D" w14:textId="469BB5EF" w:rsidR="00E138D5" w:rsidRDefault="00F65F56">
      <w:commentRangeStart w:id="2"/>
      <w:r>
        <w:t>Between April 2017 and March 201</w:t>
      </w:r>
      <w:r w:rsidR="00BB3621">
        <w:t>8</w:t>
      </w:r>
      <w:r>
        <w:t xml:space="preserve">, DFID spent </w:t>
      </w:r>
      <w:r w:rsidR="00BB3621">
        <w:t>£</w:t>
      </w:r>
      <w:r w:rsidR="00D45DBD">
        <w:t>241.5 million</w:t>
      </w:r>
      <w:r>
        <w:t xml:space="preserve"> on Family Planning</w:t>
      </w:r>
      <w:commentRangeEnd w:id="2"/>
      <w:r w:rsidR="00B25512">
        <w:rPr>
          <w:rStyle w:val="CommentReference"/>
        </w:rPr>
        <w:commentReference w:id="2"/>
      </w:r>
      <w:r w:rsidR="0018534A">
        <w:rPr>
          <w:rStyle w:val="FootnoteReference"/>
        </w:rPr>
        <w:footnoteReference w:id="2"/>
      </w:r>
      <w:r w:rsidR="00BB3621">
        <w:t>.</w:t>
      </w:r>
    </w:p>
    <w:p w14:paraId="429917A8" w14:textId="669D8E0A" w:rsidR="001D4A07" w:rsidRDefault="001D4A07"/>
    <w:p w14:paraId="455EFEFB" w14:textId="43FC47BF" w:rsidR="002E4ECB" w:rsidRPr="002E4ECB" w:rsidRDefault="002E4ECB">
      <w:pPr>
        <w:rPr>
          <w:b/>
          <w:bCs/>
          <w:sz w:val="36"/>
          <w:szCs w:val="36"/>
        </w:rPr>
      </w:pPr>
      <w:r w:rsidRPr="002E4ECB">
        <w:rPr>
          <w:b/>
          <w:bCs/>
          <w:sz w:val="36"/>
          <w:szCs w:val="36"/>
        </w:rPr>
        <w:t xml:space="preserve">Context </w:t>
      </w:r>
    </w:p>
    <w:p w14:paraId="400FF349" w14:textId="071B6E86" w:rsidR="003D2F42" w:rsidRDefault="00AC5DE5" w:rsidP="003D2F42">
      <w:pPr>
        <w:rPr>
          <w:ins w:id="3" w:author="Claire Giry" w:date="2020-08-06T18:59:00Z"/>
        </w:rPr>
      </w:pPr>
      <w:r>
        <w:t>Family planning is a major pillar of DFIDs support to comprehensive Sexual and Reproductive Health and Rights. Family planning information, services and supplies enable women and girls to decide whether to have children, when and how many and to determine the spacing of pregnancies and is achieved via the use of modern contraceptive methods</w:t>
      </w:r>
      <w:r w:rsidR="00C85763">
        <w:rPr>
          <w:rStyle w:val="EndnoteReference"/>
        </w:rPr>
        <w:endnoteReference w:id="2"/>
      </w:r>
      <w:r w:rsidR="004747C0">
        <w:t xml:space="preserve"> </w:t>
      </w:r>
      <w:r>
        <w:t xml:space="preserve">. This is fundamental to women and girl’s empowerment, enabling them to have control over their lives helping to avoid early, multiple and frequently dangerous pregnancies and births, and instead complete their education, take up economic opportunities and fulfil their potential. There are an estimated </w:t>
      </w:r>
      <w:del w:id="4" w:author="Claire Giry" w:date="2020-08-06T18:29:00Z">
        <w:r w:rsidDel="00F743BE">
          <w:delText>214</w:delText>
        </w:r>
      </w:del>
      <w:r>
        <w:t xml:space="preserve"> </w:t>
      </w:r>
      <w:ins w:id="5" w:author="Claire Giry" w:date="2020-08-06T18:29:00Z">
        <w:r w:rsidR="00F743BE">
          <w:t xml:space="preserve">218 </w:t>
        </w:r>
      </w:ins>
      <w:r>
        <w:t>million women and girls</w:t>
      </w:r>
      <w:ins w:id="6" w:author="Claire Giry" w:date="2020-08-06T18:30:00Z">
        <w:r w:rsidR="00D606D4">
          <w:t xml:space="preserve">, including </w:t>
        </w:r>
        <w:r w:rsidR="00B53C26">
          <w:t xml:space="preserve">14 million </w:t>
        </w:r>
      </w:ins>
      <w:ins w:id="7" w:author="Claire Giry" w:date="2020-08-06T18:35:00Z">
        <w:r w:rsidR="00A020B8">
          <w:t>adolescents</w:t>
        </w:r>
      </w:ins>
      <w:r>
        <w:t xml:space="preserve"> in developing countries who want to time, space or prevent a pregnancy but are not using modern methods of family planning</w:t>
      </w:r>
      <w:ins w:id="8" w:author="Claire Giry" w:date="2020-08-06T18:42:00Z">
        <w:r w:rsidR="00820999">
          <w:rPr>
            <w:rStyle w:val="EndnoteReference"/>
          </w:rPr>
          <w:endnoteReference w:id="3"/>
        </w:r>
        <w:r w:rsidR="00820999">
          <w:rPr>
            <w:vertAlign w:val="superscript"/>
          </w:rPr>
          <w:t xml:space="preserve">, </w:t>
        </w:r>
        <w:r w:rsidR="00820999">
          <w:rPr>
            <w:rStyle w:val="EndnoteReference"/>
          </w:rPr>
          <w:endnoteReference w:id="4"/>
        </w:r>
        <w:r w:rsidR="00820999">
          <w:t>.</w:t>
        </w:r>
      </w:ins>
      <w:ins w:id="13" w:author="Claire Giry" w:date="2020-08-06T18:59:00Z">
        <w:r w:rsidR="003D2F42">
          <w:t xml:space="preserve"> </w:t>
        </w:r>
        <w:r w:rsidR="003D2F42" w:rsidRPr="00384FDD">
          <w:t>Unintended pregnancies</w:t>
        </w:r>
      </w:ins>
      <w:ins w:id="14" w:author="Claire Giry" w:date="2020-08-06T19:16:00Z">
        <w:r w:rsidR="003D551F">
          <w:t xml:space="preserve"> and</w:t>
        </w:r>
      </w:ins>
      <w:ins w:id="15" w:author="Claire Giry" w:date="2020-08-06T18:59:00Z">
        <w:r w:rsidR="003D2F42" w:rsidRPr="00384FDD">
          <w:t xml:space="preserve"> unsafe abortions </w:t>
        </w:r>
      </w:ins>
      <w:ins w:id="16" w:author="Claire Giry" w:date="2020-08-06T19:16:00Z">
        <w:r w:rsidR="003D551F" w:rsidRPr="00384FDD">
          <w:t xml:space="preserve">would drop by about two-thirds </w:t>
        </w:r>
      </w:ins>
      <w:ins w:id="17" w:author="Claire Giry" w:date="2020-08-06T19:27:00Z">
        <w:r w:rsidR="007E4AD2">
          <w:t xml:space="preserve">each </w:t>
        </w:r>
      </w:ins>
      <w:ins w:id="18" w:author="Claire Giry" w:date="2020-08-06T18:59:00Z">
        <w:r w:rsidR="003D2F42" w:rsidRPr="00384FDD">
          <w:t xml:space="preserve">and maternal deaths would </w:t>
        </w:r>
      </w:ins>
      <w:ins w:id="19" w:author="Claire Giry" w:date="2020-08-06T19:23:00Z">
        <w:r w:rsidR="00150A41">
          <w:t xml:space="preserve">reduce </w:t>
        </w:r>
      </w:ins>
      <w:ins w:id="20" w:author="Claire Giry" w:date="2020-08-06T18:59:00Z">
        <w:r w:rsidR="003D2F42" w:rsidRPr="00384FDD">
          <w:t xml:space="preserve">by </w:t>
        </w:r>
      </w:ins>
      <w:ins w:id="21" w:author="Claire Giry" w:date="2020-08-06T19:20:00Z">
        <w:r w:rsidR="00164D0B">
          <w:t xml:space="preserve">more than </w:t>
        </w:r>
        <w:r w:rsidR="0013061A">
          <w:t xml:space="preserve">one-fifth </w:t>
        </w:r>
      </w:ins>
      <w:ins w:id="22" w:author="Claire Giry" w:date="2020-08-06T18:59:00Z">
        <w:r w:rsidR="003D2F42" w:rsidRPr="00384FDD">
          <w:t xml:space="preserve">if all women in </w:t>
        </w:r>
      </w:ins>
      <w:ins w:id="23" w:author="Claire Giry" w:date="2020-08-06T19:21:00Z">
        <w:r w:rsidR="001D47D9">
          <w:t>developing countries</w:t>
        </w:r>
      </w:ins>
      <w:ins w:id="24" w:author="Claire Giry" w:date="2020-08-06T19:26:00Z">
        <w:r w:rsidR="00CA0566">
          <w:t xml:space="preserve"> </w:t>
        </w:r>
      </w:ins>
      <w:ins w:id="25" w:author="Claire Giry" w:date="2020-08-06T19:27:00Z">
        <w:r w:rsidR="00CA0566" w:rsidRPr="00CA0566">
          <w:t>wanting to avoid a pregnancy were to use modern contraceptives</w:t>
        </w:r>
      </w:ins>
      <w:ins w:id="26" w:author="Claire Giry" w:date="2020-08-06T19:22:00Z">
        <w:r w:rsidR="00CB2A3F">
          <w:rPr>
            <w:rStyle w:val="EndnoteReference"/>
          </w:rPr>
          <w:endnoteReference w:id="5"/>
        </w:r>
        <w:r w:rsidR="001D47D9">
          <w:t>.</w:t>
        </w:r>
      </w:ins>
    </w:p>
    <w:p w14:paraId="7CB6B37D" w14:textId="7C215CBC" w:rsidR="00FD336C" w:rsidRDefault="00AC5DE5">
      <w:r>
        <w:t>Family Planning is one of the best investments in development. The Copenhagen Consensus estimated that every $1 invested in meeting the unmet need for contraceptives yields in the long-term $120 in accrued annual benefits (based on reduced infant and maternal mortality and long-term benefits from economic growth)</w:t>
      </w:r>
      <w:r w:rsidR="00F871DF">
        <w:rPr>
          <w:rStyle w:val="EndnoteReference"/>
        </w:rPr>
        <w:endnoteReference w:id="6"/>
      </w:r>
      <w:r>
        <w:t>.</w:t>
      </w:r>
      <w:ins w:id="28" w:author="Claire Giry" w:date="2020-08-06T19:26:00Z">
        <w:r w:rsidR="007C5850">
          <w:t xml:space="preserve"> E</w:t>
        </w:r>
      </w:ins>
      <w:ins w:id="29" w:author="Claire Giry" w:date="2020-08-06T18:33:00Z">
        <w:r w:rsidR="006420DF" w:rsidRPr="006420DF">
          <w:t xml:space="preserve">very dollar spent on contraceptive services beyond the current level would save $3 in the cost of maternal, </w:t>
        </w:r>
        <w:proofErr w:type="spellStart"/>
        <w:r w:rsidR="006420DF" w:rsidRPr="006420DF">
          <w:t>newborn</w:t>
        </w:r>
        <w:proofErr w:type="spellEnd"/>
        <w:r w:rsidR="006420DF" w:rsidRPr="006420DF">
          <w:t xml:space="preserve"> and abortion care because use of contraceptives reduces the number of unintended pregnancies</w:t>
        </w:r>
      </w:ins>
      <w:ins w:id="30" w:author="Claire Giry" w:date="2020-08-06T18:35:00Z">
        <w:r w:rsidR="00C454CB">
          <w:t>.</w:t>
        </w:r>
      </w:ins>
      <w:ins w:id="31" w:author="Claire Giry" w:date="2020-08-06T18:46:00Z">
        <w:r w:rsidR="009829BC">
          <w:rPr>
            <w:rStyle w:val="EndnoteReference"/>
          </w:rPr>
          <w:endnoteReference w:id="7"/>
        </w:r>
      </w:ins>
    </w:p>
    <w:p w14:paraId="6CE6AFB1" w14:textId="77777777" w:rsidR="00D31263" w:rsidRDefault="00D31263"/>
    <w:p w14:paraId="6F9BA3A0" w14:textId="27EA2924" w:rsidR="006E1BC9" w:rsidRDefault="00AC5DE5">
      <w:r>
        <w:t>The 2012 London Summit on Family Planning, hosted by the UK and the Bill and Melinda Gates Foundation, built on existing initiatives to put family planning higher on the global agenda, set international goals to enable women and girls to choose to use modern contraceptives and established the Family Planning 2020 (FP2020) partnership</w:t>
      </w:r>
      <w:r w:rsidR="00672B53">
        <w:rPr>
          <w:rStyle w:val="EndnoteReference"/>
        </w:rPr>
        <w:endnoteReference w:id="8"/>
      </w:r>
      <w:r>
        <w:t xml:space="preserve">. The UK is a core convenor of this </w:t>
      </w:r>
      <w:r>
        <w:lastRenderedPageBreak/>
        <w:t>partnership, the second largest global bilateral donor on family planning, and co-funds the FP2020 Secretariat</w:t>
      </w:r>
      <w:r w:rsidR="0055345B">
        <w:rPr>
          <w:rStyle w:val="EndnoteReference"/>
        </w:rPr>
        <w:endnoteReference w:id="9"/>
      </w:r>
      <w:r w:rsidR="008134F9">
        <w:t>.</w:t>
      </w:r>
      <w:r>
        <w:t xml:space="preserve"> In 2017, the UK co-hosted a follow-up Family Planning Summit with the Bill and Melinda Gates Foundation and UNFPA. The summit focused on innovation and tackling the barriers to progress. Over 50 countries, as well as civil society organisations, private sector partners and foundations made commitments to accelerate progress</w:t>
      </w:r>
      <w:r w:rsidR="003765B4">
        <w:rPr>
          <w:rStyle w:val="EndnoteReference"/>
        </w:rPr>
        <w:endnoteReference w:id="10"/>
      </w:r>
      <w:r>
        <w:t>. At this Summit, the UK increased and extended its existing commitment, committing to spend an average of £225m every year between Apr 2017 and March 2022</w:t>
      </w:r>
      <w:r w:rsidR="003338E4">
        <w:rPr>
          <w:rStyle w:val="EndnoteReference"/>
        </w:rPr>
        <w:endnoteReference w:id="11"/>
      </w:r>
      <w:r>
        <w:t xml:space="preserve">. </w:t>
      </w:r>
    </w:p>
    <w:p w14:paraId="19BE1A3C" w14:textId="77777777" w:rsidR="006E1BC9" w:rsidRDefault="00AC5DE5">
      <w:r>
        <w:t xml:space="preserve">The Department for International Development, UK (DFID) delivers family planning programmes in support of accelerating progress on voluntary family planning in developing countries and the UK’s spend commitment. DFID funds a wide range of programmes in this area. Many </w:t>
      </w:r>
      <w:proofErr w:type="gramStart"/>
      <w:r>
        <w:t>support</w:t>
      </w:r>
      <w:proofErr w:type="gramEnd"/>
      <w:r>
        <w:t xml:space="preserve"> an integrated package of services for reproductive, maternal, </w:t>
      </w:r>
      <w:proofErr w:type="spellStart"/>
      <w:r>
        <w:t>newborn</w:t>
      </w:r>
      <w:proofErr w:type="spellEnd"/>
      <w:r>
        <w:t xml:space="preserve"> and child health through government facilities and the private sector. Some programmes provide contraceptives and other key commodities and others include strong aspects of community work to increase demand and change the social norms around accessing family planning. Results are tracked across all these different types of programmes using two indicators: </w:t>
      </w:r>
    </w:p>
    <w:p w14:paraId="20B89A56" w14:textId="73E67B10" w:rsidR="006E1BC9" w:rsidRDefault="00AC5DE5">
      <w:r>
        <w:t xml:space="preserve">• </w:t>
      </w:r>
      <w:r w:rsidRPr="006E1BC9">
        <w:rPr>
          <w:b/>
          <w:bCs/>
        </w:rPr>
        <w:t>Total Users:</w:t>
      </w:r>
      <w:r>
        <w:t xml:space="preserve"> This indicator is defined as the number of women &amp; girls who are currently using, or whose sexual partner is currently using at least one method of modern contraception through DFID’s support. This indicator not only </w:t>
      </w:r>
      <w:proofErr w:type="gramStart"/>
      <w:r>
        <w:t>takes into account</w:t>
      </w:r>
      <w:proofErr w:type="gramEnd"/>
      <w:r>
        <w:t xml:space="preserve"> DFID’s support to maintaining existing users of family planning and but also DFID’s work to reach to new users of contraception in developing countries</w:t>
      </w:r>
      <w:r w:rsidR="00ED2059">
        <w:rPr>
          <w:rStyle w:val="EndnoteReference"/>
        </w:rPr>
        <w:endnoteReference w:id="12"/>
      </w:r>
      <w:r>
        <w:t xml:space="preserve">. </w:t>
      </w:r>
    </w:p>
    <w:p w14:paraId="4A49A103" w14:textId="2D012A18" w:rsidR="001D4A07" w:rsidRDefault="00AC5DE5">
      <w:r>
        <w:t xml:space="preserve">• </w:t>
      </w:r>
      <w:r w:rsidRPr="006E1BC9">
        <w:rPr>
          <w:b/>
          <w:bCs/>
        </w:rPr>
        <w:t>Additional Users:</w:t>
      </w:r>
      <w:r>
        <w:t xml:space="preserve"> Additional users are defined as the difference in total family planning users between years. Therefore, this indicator tracks DFID’s support to expanding access to family planning in developing countries.</w:t>
      </w:r>
    </w:p>
    <w:p w14:paraId="3D86C0A1" w14:textId="77777777" w:rsidR="002E4ECB" w:rsidRDefault="002E4ECB"/>
    <w:sectPr w:rsidR="002E4ECB">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laire Giry" w:date="2020-08-06T18:14:00Z" w:initials="CG">
    <w:p w14:paraId="4B01AD90" w14:textId="0D596FF0" w:rsidR="00AB04A3" w:rsidRDefault="00AB04A3">
      <w:pPr>
        <w:pStyle w:val="CommentText"/>
      </w:pPr>
      <w:r>
        <w:rPr>
          <w:rStyle w:val="CommentReference"/>
        </w:rPr>
        <w:annotationRef/>
      </w:r>
      <w:r>
        <w:t xml:space="preserve">This is reporting against our 2012 commitment to spend </w:t>
      </w:r>
      <w:r w:rsidR="00B25512" w:rsidRPr="00703DFE">
        <w:rPr>
          <w:sz w:val="22"/>
        </w:rPr>
        <w:t xml:space="preserve">an average of £180m each year on family planning from </w:t>
      </w:r>
      <w:r w:rsidR="00B25512" w:rsidRPr="00703DFE">
        <w:rPr>
          <w:rFonts w:cs="Arial"/>
          <w:sz w:val="22"/>
        </w:rPr>
        <w:t>2012/13 to 2019/20</w:t>
      </w:r>
    </w:p>
  </w:comment>
  <w:comment w:id="2" w:author="Claire Giry" w:date="2020-08-06T18:14:00Z" w:initials="CG">
    <w:p w14:paraId="63776164" w14:textId="77777777" w:rsidR="00B25512" w:rsidRDefault="00B25512">
      <w:pPr>
        <w:pStyle w:val="CommentText"/>
        <w:rPr>
          <w:rFonts w:cs="Arial"/>
          <w:sz w:val="22"/>
        </w:rPr>
      </w:pPr>
      <w:r>
        <w:rPr>
          <w:rStyle w:val="CommentReference"/>
        </w:rPr>
        <w:annotationRef/>
      </w:r>
      <w:r w:rsidR="00CD3CC8">
        <w:t xml:space="preserve">This reporting against our 2017 commitment in </w:t>
      </w:r>
      <w:r w:rsidR="00CD3CC8" w:rsidRPr="00703DFE">
        <w:rPr>
          <w:rFonts w:cs="Arial"/>
          <w:sz w:val="22"/>
        </w:rPr>
        <w:t>DFID’s current Single Departmental plan is to spend an average of £225m, per year between 2017/18 – 2021/22 on family Planning</w:t>
      </w:r>
      <w:r w:rsidR="000C1B70">
        <w:rPr>
          <w:rFonts w:cs="Arial"/>
          <w:sz w:val="22"/>
        </w:rPr>
        <w:t>.</w:t>
      </w:r>
    </w:p>
    <w:p w14:paraId="1C8E1852" w14:textId="77777777" w:rsidR="000C1B70" w:rsidRDefault="000C1B70">
      <w:pPr>
        <w:pStyle w:val="CommentText"/>
        <w:rPr>
          <w:rFonts w:cs="Arial"/>
          <w:sz w:val="22"/>
        </w:rPr>
      </w:pPr>
    </w:p>
    <w:p w14:paraId="3B27F26D" w14:textId="2DFF5744" w:rsidR="000C1B70" w:rsidRDefault="000C1B70">
      <w:pPr>
        <w:pStyle w:val="CommentText"/>
      </w:pPr>
      <w:r>
        <w:rPr>
          <w:rFonts w:cs="Arial"/>
          <w:sz w:val="22"/>
        </w:rPr>
        <w:t xml:space="preserve">Only have 1 year of data so can’t call it an average yet.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01AD90" w15:done="0"/>
  <w15:commentEx w15:paraId="3B27F2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01AD90" w16cid:durableId="22D6C6EA"/>
  <w16cid:commentId w16cid:paraId="3B27F26D" w16cid:durableId="22D6C7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B3E84" w14:textId="77777777" w:rsidR="004541BB" w:rsidRDefault="004541BB" w:rsidP="00490D27">
      <w:pPr>
        <w:spacing w:after="0" w:line="240" w:lineRule="auto"/>
      </w:pPr>
      <w:r>
        <w:separator/>
      </w:r>
    </w:p>
  </w:endnote>
  <w:endnote w:type="continuationSeparator" w:id="0">
    <w:p w14:paraId="16EEE7BC" w14:textId="77777777" w:rsidR="004541BB" w:rsidRDefault="004541BB" w:rsidP="00490D27">
      <w:pPr>
        <w:spacing w:after="0" w:line="240" w:lineRule="auto"/>
      </w:pPr>
      <w:r>
        <w:continuationSeparator/>
      </w:r>
    </w:p>
  </w:endnote>
  <w:endnote w:id="1">
    <w:p w14:paraId="7E7C3291" w14:textId="6453F61D" w:rsidR="00D02A1F" w:rsidRDefault="00D02A1F">
      <w:pPr>
        <w:pStyle w:val="EndnoteText"/>
      </w:pPr>
      <w:r>
        <w:rPr>
          <w:rStyle w:val="EndnoteReference"/>
        </w:rPr>
        <w:endnoteRef/>
      </w:r>
      <w:r>
        <w:t xml:space="preserve"> These figures are estimated using the Guttmacher publication </w:t>
      </w:r>
      <w:hyperlink r:id="rId1" w:history="1">
        <w:r w:rsidR="002A17E0" w:rsidRPr="00F952B7">
          <w:rPr>
            <w:rStyle w:val="Hyperlink"/>
          </w:rPr>
          <w:t>Adding It Up: Investing in Sexual and Reproductive Health 2019</w:t>
        </w:r>
      </w:hyperlink>
      <w:r w:rsidR="002A17E0">
        <w:t xml:space="preserve"> </w:t>
      </w:r>
      <w:r>
        <w:t xml:space="preserve">which estimates the reduction in unintended pregnancies, unsafe abortions, maternal deaths &amp; traumas of still births &amp; </w:t>
      </w:r>
      <w:proofErr w:type="spellStart"/>
      <w:r>
        <w:t>newborn</w:t>
      </w:r>
      <w:proofErr w:type="spellEnd"/>
      <w:r>
        <w:t xml:space="preserve"> deaths if unmet needs for modern contraceptive services are fulfilled in developing countries. For example, Guttmacher estimates that if the 21</w:t>
      </w:r>
      <w:r w:rsidR="00F952B7">
        <w:t>8</w:t>
      </w:r>
      <w:r>
        <w:t xml:space="preserve"> million women currently facing an unmet need for contraception in developing countries are provided with services, this would reduce unintended pregnancies from </w:t>
      </w:r>
      <w:r w:rsidR="00CB07DD">
        <w:t>111</w:t>
      </w:r>
      <w:r>
        <w:t xml:space="preserve"> million to </w:t>
      </w:r>
      <w:r w:rsidR="00F4147C">
        <w:t>35</w:t>
      </w:r>
      <w:r>
        <w:t xml:space="preserve"> million (i.e. by </w:t>
      </w:r>
      <w:r w:rsidR="00B67E8B">
        <w:t xml:space="preserve">76 </w:t>
      </w:r>
      <w:r>
        <w:t>million). Thus, the proportionate reduction in unintended pregnancies compared to unmet need is 3</w:t>
      </w:r>
      <w:r w:rsidR="0016570F">
        <w:t>4.8</w:t>
      </w:r>
      <w:r>
        <w:t xml:space="preserve">% (i.e. </w:t>
      </w:r>
      <w:r w:rsidR="00B67E8B">
        <w:t xml:space="preserve">76 </w:t>
      </w:r>
      <w:r>
        <w:t xml:space="preserve">million / </w:t>
      </w:r>
      <w:r w:rsidR="00B67E8B">
        <w:t xml:space="preserve">218 </w:t>
      </w:r>
      <w:r>
        <w:t>million). Multiplying this proportion by DFID’s total user result for 20</w:t>
      </w:r>
      <w:r w:rsidR="0048758E">
        <w:t>19</w:t>
      </w:r>
      <w:r>
        <w:t xml:space="preserve"> of </w:t>
      </w:r>
      <w:r w:rsidR="0048758E">
        <w:t>25.4</w:t>
      </w:r>
      <w:r>
        <w:t xml:space="preserve"> million gives </w:t>
      </w:r>
      <w:r w:rsidR="007B1806">
        <w:t>8.8</w:t>
      </w:r>
      <w:r>
        <w:t xml:space="preserve"> million unintended pregnancies averted due to DFID’s support</w:t>
      </w:r>
      <w:r w:rsidR="007B1806">
        <w:t>.</w:t>
      </w:r>
    </w:p>
  </w:endnote>
  <w:endnote w:id="2">
    <w:p w14:paraId="34A06704" w14:textId="2FDA83E2" w:rsidR="00C85763" w:rsidRDefault="00C85763">
      <w:pPr>
        <w:pStyle w:val="EndnoteText"/>
      </w:pPr>
      <w:r>
        <w:rPr>
          <w:rStyle w:val="EndnoteReference"/>
        </w:rPr>
        <w:endnoteRef/>
      </w:r>
      <w:r>
        <w:t xml:space="preserve"> </w:t>
      </w:r>
      <w:hyperlink r:id="rId2" w:history="1">
        <w:r w:rsidRPr="00DA03B9">
          <w:rPr>
            <w:rStyle w:val="Hyperlink"/>
          </w:rPr>
          <w:t>http://www.who.int/mediacentre/factsheets/fs351/en/</w:t>
        </w:r>
      </w:hyperlink>
    </w:p>
  </w:endnote>
  <w:endnote w:id="3">
    <w:p w14:paraId="71DF43D4" w14:textId="77777777" w:rsidR="00820999" w:rsidRDefault="00820999" w:rsidP="00820999">
      <w:pPr>
        <w:pStyle w:val="EndnoteText"/>
        <w:rPr>
          <w:ins w:id="9" w:author="Claire Giry" w:date="2020-08-06T18:42:00Z"/>
        </w:rPr>
      </w:pPr>
      <w:ins w:id="10" w:author="Claire Giry" w:date="2020-08-06T18:42:00Z">
        <w:r>
          <w:rPr>
            <w:rStyle w:val="EndnoteReference"/>
          </w:rPr>
          <w:endnoteRef/>
        </w:r>
        <w:r>
          <w:t xml:space="preserve"> </w:t>
        </w:r>
        <w:r>
          <w:fldChar w:fldCharType="begin"/>
        </w:r>
        <w:r>
          <w:instrText xml:space="preserve"> HYPERLINK "https://www.guttmacher.org/fact-sheet/adding-it-up-investing-in-sexual-reproductive-health" </w:instrText>
        </w:r>
        <w:r>
          <w:fldChar w:fldCharType="separate"/>
        </w:r>
        <w:r>
          <w:rPr>
            <w:rStyle w:val="Hyperlink"/>
          </w:rPr>
          <w:t>https://www.guttmacher.org/fact-sheet/adding-it-up-investing-in-sexual-reproductive-health</w:t>
        </w:r>
        <w:r>
          <w:fldChar w:fldCharType="end"/>
        </w:r>
      </w:ins>
    </w:p>
  </w:endnote>
  <w:endnote w:id="4">
    <w:p w14:paraId="1D3A0059" w14:textId="77777777" w:rsidR="00820999" w:rsidRDefault="00820999" w:rsidP="00820999">
      <w:pPr>
        <w:pStyle w:val="EndnoteText"/>
        <w:rPr>
          <w:ins w:id="11" w:author="Claire Giry" w:date="2020-08-06T18:42:00Z"/>
        </w:rPr>
      </w:pPr>
      <w:ins w:id="12" w:author="Claire Giry" w:date="2020-08-06T18:42:00Z">
        <w:r>
          <w:rPr>
            <w:rStyle w:val="EndnoteReference"/>
          </w:rPr>
          <w:endnoteRef/>
        </w:r>
        <w:r>
          <w:t xml:space="preserve"> </w:t>
        </w:r>
        <w:r>
          <w:fldChar w:fldCharType="begin"/>
        </w:r>
        <w:r>
          <w:instrText xml:space="preserve"> HYPERLINK "https://www.guttmacher.org/fact-sheet/adding-it-up-investing-in-sexual-reproductive-health-adolescents" </w:instrText>
        </w:r>
        <w:r>
          <w:fldChar w:fldCharType="separate"/>
        </w:r>
        <w:r>
          <w:rPr>
            <w:rStyle w:val="Hyperlink"/>
          </w:rPr>
          <w:t>https://www.guttmacher.org/fact-sheet/adding-it-up-investing-in-sexual-reproductive-health-adolescents</w:t>
        </w:r>
        <w:r>
          <w:fldChar w:fldCharType="end"/>
        </w:r>
      </w:ins>
    </w:p>
  </w:endnote>
  <w:endnote w:id="5">
    <w:p w14:paraId="32BC24A0" w14:textId="6EB6C263" w:rsidR="00CB2A3F" w:rsidRDefault="00CB2A3F">
      <w:pPr>
        <w:pStyle w:val="EndnoteText"/>
      </w:pPr>
      <w:ins w:id="27" w:author="Claire Giry" w:date="2020-08-06T19:22:00Z">
        <w:r>
          <w:rPr>
            <w:rStyle w:val="EndnoteReference"/>
          </w:rPr>
          <w:endnoteRef/>
        </w:r>
        <w:r>
          <w:t xml:space="preserve"> </w:t>
        </w:r>
        <w:r w:rsidRPr="00CB2A3F">
          <w:t>https://www.guttmacher.org/sites/default/files/report_downloads/adding-it-up-2019-report-appendix-tables.xlsx</w:t>
        </w:r>
      </w:ins>
    </w:p>
  </w:endnote>
  <w:endnote w:id="6">
    <w:p w14:paraId="7B00AD53" w14:textId="4A40FEF0" w:rsidR="00F871DF" w:rsidRDefault="00F871DF">
      <w:pPr>
        <w:pStyle w:val="EndnoteText"/>
      </w:pPr>
      <w:r>
        <w:rPr>
          <w:rStyle w:val="EndnoteReference"/>
        </w:rPr>
        <w:endnoteRef/>
      </w:r>
      <w:r>
        <w:t xml:space="preserve"> </w:t>
      </w:r>
      <w:hyperlink r:id="rId3" w:history="1">
        <w:r w:rsidR="00A808AA" w:rsidRPr="00DA03B9">
          <w:rPr>
            <w:rStyle w:val="Hyperlink"/>
          </w:rPr>
          <w:t>http://www.familyplanning2020.org/sites/default/files/Data-Hub/ROI/FP2020_ROI_OnePager_FINAL.pdf</w:t>
        </w:r>
      </w:hyperlink>
      <w:r w:rsidR="00A808AA">
        <w:t xml:space="preserve"> </w:t>
      </w:r>
    </w:p>
  </w:endnote>
  <w:endnote w:id="7">
    <w:p w14:paraId="05F0BE8F" w14:textId="009EF23E" w:rsidR="009829BC" w:rsidRDefault="009829BC">
      <w:pPr>
        <w:pStyle w:val="EndnoteText"/>
      </w:pPr>
      <w:ins w:id="32" w:author="Claire Giry" w:date="2020-08-06T18:46:00Z">
        <w:r>
          <w:rPr>
            <w:rStyle w:val="EndnoteReference"/>
          </w:rPr>
          <w:endnoteRef/>
        </w:r>
        <w:r>
          <w:t xml:space="preserve"> </w:t>
        </w:r>
        <w:r>
          <w:fldChar w:fldCharType="begin"/>
        </w:r>
        <w:r>
          <w:instrText xml:space="preserve"> HYPERLINK "https://www.guttmacher.org/fact-sheet/adding-it-up-investing-in-sexual-reproductive-health" </w:instrText>
        </w:r>
        <w:r>
          <w:fldChar w:fldCharType="separate"/>
        </w:r>
        <w:r>
          <w:rPr>
            <w:rStyle w:val="Hyperlink"/>
          </w:rPr>
          <w:t>https://www.guttmacher.org/fact-sheet/adding-it-up-investing-in-sexual-reproductive-health</w:t>
        </w:r>
        <w:r>
          <w:fldChar w:fldCharType="end"/>
        </w:r>
      </w:ins>
    </w:p>
  </w:endnote>
  <w:endnote w:id="8">
    <w:p w14:paraId="6BC3DAC6" w14:textId="5FF0A77E" w:rsidR="00672B53" w:rsidRDefault="00672B53">
      <w:pPr>
        <w:pStyle w:val="EndnoteText"/>
      </w:pPr>
      <w:ins w:id="33" w:author="Claire Giry" w:date="2020-08-06T18:47:00Z">
        <w:r>
          <w:rPr>
            <w:rStyle w:val="EndnoteReference"/>
          </w:rPr>
          <w:endnoteRef/>
        </w:r>
        <w:r>
          <w:t xml:space="preserve"> www.familyplanning2020.org</w:t>
        </w:r>
      </w:ins>
    </w:p>
  </w:endnote>
  <w:endnote w:id="9">
    <w:p w14:paraId="1803F91A" w14:textId="418E6E83" w:rsidR="0055345B" w:rsidRDefault="0055345B">
      <w:pPr>
        <w:pStyle w:val="EndnoteText"/>
      </w:pPr>
      <w:r>
        <w:rPr>
          <w:rStyle w:val="EndnoteReference"/>
        </w:rPr>
        <w:endnoteRef/>
      </w:r>
      <w:r>
        <w:t xml:space="preserve"> </w:t>
      </w:r>
      <w:hyperlink r:id="rId4" w:history="1">
        <w:r w:rsidR="003765B4" w:rsidRPr="00DA03B9">
          <w:rPr>
            <w:rStyle w:val="Hyperlink"/>
          </w:rPr>
          <w:t>http://www.track20.org/pages/resources/FP2020_annual_reports.php</w:t>
        </w:r>
      </w:hyperlink>
      <w:r w:rsidR="003765B4">
        <w:t xml:space="preserve"> </w:t>
      </w:r>
    </w:p>
  </w:endnote>
  <w:endnote w:id="10">
    <w:p w14:paraId="7A13DC2E" w14:textId="2C1304A8" w:rsidR="003765B4" w:rsidRDefault="003765B4">
      <w:pPr>
        <w:pStyle w:val="EndnoteText"/>
      </w:pPr>
      <w:r>
        <w:rPr>
          <w:rStyle w:val="EndnoteReference"/>
        </w:rPr>
        <w:endnoteRef/>
      </w:r>
      <w:r>
        <w:t xml:space="preserve"> </w:t>
      </w:r>
      <w:hyperlink r:id="rId5" w:history="1">
        <w:r w:rsidR="003338E4" w:rsidRPr="00DA03B9">
          <w:rPr>
            <w:rStyle w:val="Hyperlink"/>
          </w:rPr>
          <w:t>http://summit2017.familyplanning2020.org/</w:t>
        </w:r>
      </w:hyperlink>
      <w:r w:rsidR="003338E4">
        <w:t xml:space="preserve"> </w:t>
      </w:r>
    </w:p>
  </w:endnote>
  <w:endnote w:id="11">
    <w:p w14:paraId="4CDEB4AC" w14:textId="27920583" w:rsidR="003338E4" w:rsidRDefault="003338E4">
      <w:pPr>
        <w:pStyle w:val="EndnoteText"/>
      </w:pPr>
      <w:r>
        <w:rPr>
          <w:rStyle w:val="EndnoteReference"/>
        </w:rPr>
        <w:endnoteRef/>
      </w:r>
      <w:r w:rsidR="001B1D2D">
        <w:t xml:space="preserve"> </w:t>
      </w:r>
      <w:hyperlink r:id="rId6" w:history="1">
        <w:r w:rsidR="001B1D2D" w:rsidRPr="00DA03B9">
          <w:rPr>
            <w:rStyle w:val="Hyperlink"/>
          </w:rPr>
          <w:t>https://www.gov.uk/government/publications/family-planning-summit-summary-of-uk-commitments</w:t>
        </w:r>
      </w:hyperlink>
      <w:r w:rsidR="001B1D2D">
        <w:t xml:space="preserve"> </w:t>
      </w:r>
    </w:p>
  </w:endnote>
  <w:endnote w:id="12">
    <w:p w14:paraId="0B69064E" w14:textId="36FA6B4C" w:rsidR="00ED2059" w:rsidRDefault="00ED2059">
      <w:pPr>
        <w:pStyle w:val="EndnoteText"/>
      </w:pPr>
      <w:r>
        <w:rPr>
          <w:rStyle w:val="EndnoteReference"/>
        </w:rPr>
        <w:endnoteRef/>
      </w:r>
      <w:r>
        <w:t xml:space="preserve"> This term refers to first-time users of contraception and/or users not recently using a method (</w:t>
      </w:r>
      <w:proofErr w:type="spellStart"/>
      <w:r>
        <w:t>eg.</w:t>
      </w:r>
      <w:proofErr w:type="spellEnd"/>
      <w:r>
        <w:t xml:space="preserve"> a lapsed user)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07478" w14:textId="77777777" w:rsidR="004541BB" w:rsidRDefault="004541BB" w:rsidP="00490D27">
      <w:pPr>
        <w:spacing w:after="0" w:line="240" w:lineRule="auto"/>
      </w:pPr>
      <w:r>
        <w:separator/>
      </w:r>
    </w:p>
  </w:footnote>
  <w:footnote w:type="continuationSeparator" w:id="0">
    <w:p w14:paraId="2EA18BB7" w14:textId="77777777" w:rsidR="004541BB" w:rsidRDefault="004541BB" w:rsidP="00490D27">
      <w:pPr>
        <w:spacing w:after="0" w:line="240" w:lineRule="auto"/>
      </w:pPr>
      <w:r>
        <w:continuationSeparator/>
      </w:r>
    </w:p>
  </w:footnote>
  <w:footnote w:id="1">
    <w:p w14:paraId="3678206C" w14:textId="3B85F485" w:rsidR="001C17C4" w:rsidRDefault="001C17C4">
      <w:pPr>
        <w:pStyle w:val="FootnoteText"/>
      </w:pPr>
      <w:r>
        <w:rPr>
          <w:rStyle w:val="FootnoteReference"/>
        </w:rPr>
        <w:footnoteRef/>
      </w:r>
      <w:r>
        <w:t xml:space="preserve"> Note, with the data that is currently held, DFID </w:t>
      </w:r>
      <w:proofErr w:type="gramStart"/>
      <w:r>
        <w:t>is able to</w:t>
      </w:r>
      <w:proofErr w:type="gramEnd"/>
      <w:r>
        <w:t xml:space="preserve"> estimate total user estimates since 2015 and additional user estimates since 2012.</w:t>
      </w:r>
    </w:p>
  </w:footnote>
  <w:footnote w:id="2">
    <w:p w14:paraId="5E9F5DA6" w14:textId="77777777" w:rsidR="0018534A" w:rsidRDefault="0018534A" w:rsidP="0018534A">
      <w:pPr>
        <w:pStyle w:val="FootnoteText"/>
      </w:pPr>
      <w:r>
        <w:rPr>
          <w:rStyle w:val="FootnoteReference"/>
        </w:rPr>
        <w:footnoteRef/>
      </w:r>
      <w:r>
        <w:t xml:space="preserve"> Spending data from April 2012 to March 2018 was sourced from Statistics on International Development: UK Gross Public Expenditure (GPEX) publication and calculated based on internationally agreed methodology.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305ED" w14:textId="54964920" w:rsidR="00490D27" w:rsidRDefault="00490D27">
    <w:pPr>
      <w:pStyle w:val="Header"/>
    </w:pPr>
    <w:r>
      <w:rPr>
        <w:noProof/>
      </w:rPr>
      <mc:AlternateContent>
        <mc:Choice Requires="wps">
          <w:drawing>
            <wp:anchor distT="0" distB="0" distL="114300" distR="114300" simplePos="0" relativeHeight="251659264" behindDoc="0" locked="0" layoutInCell="0" allowOverlap="1" wp14:anchorId="24804105" wp14:editId="03E91612">
              <wp:simplePos x="0" y="0"/>
              <wp:positionH relativeFrom="page">
                <wp:posOffset>0</wp:posOffset>
              </wp:positionH>
              <wp:positionV relativeFrom="page">
                <wp:posOffset>190500</wp:posOffset>
              </wp:positionV>
              <wp:extent cx="7560310" cy="273050"/>
              <wp:effectExtent l="0" t="0" r="0" b="12700"/>
              <wp:wrapNone/>
              <wp:docPr id="1" name="MSIPCMc752433d9a2606e855e05004" descr="{&quot;HashCode&quot;:-129182459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2603F0" w14:textId="5DCC7D8A" w:rsidR="00490D27" w:rsidRPr="00490D27" w:rsidRDefault="00490D27" w:rsidP="00490D27">
                          <w:pPr>
                            <w:spacing w:after="0"/>
                            <w:rPr>
                              <w:rFonts w:ascii="Calibri" w:hAnsi="Calibri" w:cs="Calibri"/>
                              <w:color w:val="000000"/>
                              <w:sz w:val="20"/>
                            </w:rPr>
                          </w:pPr>
                          <w:r w:rsidRPr="00490D27">
                            <w:rPr>
                              <w:rFonts w:ascii="Calibri" w:hAnsi="Calibri" w:cs="Calibri"/>
                              <w:color w:val="000000"/>
                              <w:sz w:val="20"/>
                            </w:rPr>
                            <w:t>OFFICIAL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4804105" id="_x0000_t202" coordsize="21600,21600" o:spt="202" path="m,l,21600r21600,l21600,xe">
              <v:stroke joinstyle="miter"/>
              <v:path gradientshapeok="t" o:connecttype="rect"/>
            </v:shapetype>
            <v:shape id="MSIPCMc752433d9a2606e855e05004" o:spid="_x0000_s1026" type="#_x0000_t202" alt="{&quot;HashCode&quot;:-129182459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" o:allowincell="f" filled="f" stroked="f" strokeweight=".5pt">
              <v:textbox inset="20pt,0,,0">
                <w:txbxContent>
                  <w:p w14:paraId="742603F0" w14:textId="5DCC7D8A" w:rsidR="00490D27" w:rsidRPr="00490D27" w:rsidRDefault="00490D27" w:rsidP="00490D27">
                    <w:pPr>
                      <w:spacing w:after="0"/>
                      <w:rPr>
                        <w:rFonts w:ascii="Calibri" w:hAnsi="Calibri" w:cs="Calibri"/>
                        <w:color w:val="000000"/>
                        <w:sz w:val="20"/>
                      </w:rPr>
                    </w:pPr>
                    <w:r w:rsidRPr="00490D27">
                      <w:rPr>
                        <w:rFonts w:ascii="Calibri" w:hAnsi="Calibri" w:cs="Calibri"/>
                        <w:color w:val="000000"/>
                        <w:sz w:val="20"/>
                      </w:rPr>
                      <w:t>OFFICIAL</w:t>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ire Giry">
    <w15:presenceInfo w15:providerId="AD" w15:userId="S::c-giry@dfid.gov.uk::26d4f55c-d215-423d-856a-43887da3e0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D27"/>
    <w:rsid w:val="000C1B70"/>
    <w:rsid w:val="000F325D"/>
    <w:rsid w:val="0013061A"/>
    <w:rsid w:val="00150A41"/>
    <w:rsid w:val="00164D0B"/>
    <w:rsid w:val="0016570F"/>
    <w:rsid w:val="0018534A"/>
    <w:rsid w:val="001879E0"/>
    <w:rsid w:val="001969F7"/>
    <w:rsid w:val="001B1D2D"/>
    <w:rsid w:val="001C17C4"/>
    <w:rsid w:val="001D47D9"/>
    <w:rsid w:val="001D4A07"/>
    <w:rsid w:val="00224CB5"/>
    <w:rsid w:val="0023632E"/>
    <w:rsid w:val="002A17E0"/>
    <w:rsid w:val="002E4ECB"/>
    <w:rsid w:val="003338E4"/>
    <w:rsid w:val="003765B4"/>
    <w:rsid w:val="00384FDD"/>
    <w:rsid w:val="003D2F42"/>
    <w:rsid w:val="003D551F"/>
    <w:rsid w:val="003D6F49"/>
    <w:rsid w:val="004541BB"/>
    <w:rsid w:val="004747C0"/>
    <w:rsid w:val="0048758E"/>
    <w:rsid w:val="00490D27"/>
    <w:rsid w:val="004B2A80"/>
    <w:rsid w:val="0055345B"/>
    <w:rsid w:val="005E4996"/>
    <w:rsid w:val="006420DF"/>
    <w:rsid w:val="006431EB"/>
    <w:rsid w:val="00672B53"/>
    <w:rsid w:val="00683FF2"/>
    <w:rsid w:val="006E1BC9"/>
    <w:rsid w:val="00750F2D"/>
    <w:rsid w:val="007B1806"/>
    <w:rsid w:val="007B1F91"/>
    <w:rsid w:val="007C5850"/>
    <w:rsid w:val="007E4AD2"/>
    <w:rsid w:val="008134F9"/>
    <w:rsid w:val="00820999"/>
    <w:rsid w:val="008402AC"/>
    <w:rsid w:val="008B0D37"/>
    <w:rsid w:val="008F54B2"/>
    <w:rsid w:val="00904EFF"/>
    <w:rsid w:val="0094699D"/>
    <w:rsid w:val="009829BC"/>
    <w:rsid w:val="00A020B8"/>
    <w:rsid w:val="00A808AA"/>
    <w:rsid w:val="00AB04A3"/>
    <w:rsid w:val="00AC2B90"/>
    <w:rsid w:val="00AC5DE5"/>
    <w:rsid w:val="00AE4245"/>
    <w:rsid w:val="00AF75E8"/>
    <w:rsid w:val="00B2194F"/>
    <w:rsid w:val="00B25512"/>
    <w:rsid w:val="00B53C26"/>
    <w:rsid w:val="00B67E8B"/>
    <w:rsid w:val="00BB3621"/>
    <w:rsid w:val="00C02DD8"/>
    <w:rsid w:val="00C24281"/>
    <w:rsid w:val="00C454CB"/>
    <w:rsid w:val="00C85763"/>
    <w:rsid w:val="00CA0566"/>
    <w:rsid w:val="00CB07DD"/>
    <w:rsid w:val="00CB1938"/>
    <w:rsid w:val="00CB2A3F"/>
    <w:rsid w:val="00CD3CC8"/>
    <w:rsid w:val="00CF00BC"/>
    <w:rsid w:val="00D02A1F"/>
    <w:rsid w:val="00D31263"/>
    <w:rsid w:val="00D41CFE"/>
    <w:rsid w:val="00D45DBD"/>
    <w:rsid w:val="00D606D4"/>
    <w:rsid w:val="00D80525"/>
    <w:rsid w:val="00E1357C"/>
    <w:rsid w:val="00E138D5"/>
    <w:rsid w:val="00E9316D"/>
    <w:rsid w:val="00E94354"/>
    <w:rsid w:val="00EC6D31"/>
    <w:rsid w:val="00ED2059"/>
    <w:rsid w:val="00EE671F"/>
    <w:rsid w:val="00EE7918"/>
    <w:rsid w:val="00F4147C"/>
    <w:rsid w:val="00F65F56"/>
    <w:rsid w:val="00F743BE"/>
    <w:rsid w:val="00F871DF"/>
    <w:rsid w:val="00F952B7"/>
    <w:rsid w:val="00FA576F"/>
    <w:rsid w:val="00FA5CB9"/>
    <w:rsid w:val="00FD10D8"/>
    <w:rsid w:val="00FD3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AB925"/>
  <w15:chartTrackingRefBased/>
  <w15:docId w15:val="{E9248636-AAEB-4698-9D28-447C59CD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D27"/>
  </w:style>
  <w:style w:type="paragraph" w:styleId="Footer">
    <w:name w:val="footer"/>
    <w:basedOn w:val="Normal"/>
    <w:link w:val="FooterChar"/>
    <w:uiPriority w:val="99"/>
    <w:unhideWhenUsed/>
    <w:rsid w:val="00490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D27"/>
  </w:style>
  <w:style w:type="paragraph" w:styleId="FootnoteText">
    <w:name w:val="footnote text"/>
    <w:basedOn w:val="Normal"/>
    <w:link w:val="FootnoteTextChar"/>
    <w:uiPriority w:val="99"/>
    <w:semiHidden/>
    <w:unhideWhenUsed/>
    <w:rsid w:val="001C17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17C4"/>
    <w:rPr>
      <w:sz w:val="20"/>
      <w:szCs w:val="20"/>
    </w:rPr>
  </w:style>
  <w:style w:type="character" w:styleId="FootnoteReference">
    <w:name w:val="footnote reference"/>
    <w:basedOn w:val="DefaultParagraphFont"/>
    <w:uiPriority w:val="99"/>
    <w:semiHidden/>
    <w:unhideWhenUsed/>
    <w:rsid w:val="001C17C4"/>
    <w:rPr>
      <w:vertAlign w:val="superscript"/>
    </w:rPr>
  </w:style>
  <w:style w:type="paragraph" w:styleId="EndnoteText">
    <w:name w:val="endnote text"/>
    <w:basedOn w:val="Normal"/>
    <w:link w:val="EndnoteTextChar"/>
    <w:uiPriority w:val="99"/>
    <w:semiHidden/>
    <w:unhideWhenUsed/>
    <w:rsid w:val="00D02A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2A1F"/>
    <w:rPr>
      <w:sz w:val="20"/>
      <w:szCs w:val="20"/>
    </w:rPr>
  </w:style>
  <w:style w:type="character" w:styleId="EndnoteReference">
    <w:name w:val="endnote reference"/>
    <w:basedOn w:val="DefaultParagraphFont"/>
    <w:uiPriority w:val="99"/>
    <w:semiHidden/>
    <w:unhideWhenUsed/>
    <w:rsid w:val="00D02A1F"/>
    <w:rPr>
      <w:vertAlign w:val="superscript"/>
    </w:rPr>
  </w:style>
  <w:style w:type="character" w:styleId="Hyperlink">
    <w:name w:val="Hyperlink"/>
    <w:basedOn w:val="DefaultParagraphFont"/>
    <w:uiPriority w:val="99"/>
    <w:unhideWhenUsed/>
    <w:rsid w:val="00F952B7"/>
    <w:rPr>
      <w:color w:val="0563C1" w:themeColor="hyperlink"/>
      <w:u w:val="single"/>
    </w:rPr>
  </w:style>
  <w:style w:type="character" w:styleId="UnresolvedMention">
    <w:name w:val="Unresolved Mention"/>
    <w:basedOn w:val="DefaultParagraphFont"/>
    <w:uiPriority w:val="99"/>
    <w:semiHidden/>
    <w:unhideWhenUsed/>
    <w:rsid w:val="00F952B7"/>
    <w:rPr>
      <w:color w:val="605E5C"/>
      <w:shd w:val="clear" w:color="auto" w:fill="E1DFDD"/>
    </w:rPr>
  </w:style>
  <w:style w:type="character" w:styleId="CommentReference">
    <w:name w:val="annotation reference"/>
    <w:basedOn w:val="DefaultParagraphFont"/>
    <w:uiPriority w:val="99"/>
    <w:semiHidden/>
    <w:unhideWhenUsed/>
    <w:rsid w:val="00AB04A3"/>
    <w:rPr>
      <w:sz w:val="16"/>
      <w:szCs w:val="16"/>
    </w:rPr>
  </w:style>
  <w:style w:type="paragraph" w:styleId="CommentText">
    <w:name w:val="annotation text"/>
    <w:basedOn w:val="Normal"/>
    <w:link w:val="CommentTextChar"/>
    <w:uiPriority w:val="99"/>
    <w:semiHidden/>
    <w:unhideWhenUsed/>
    <w:rsid w:val="00AB04A3"/>
    <w:pPr>
      <w:spacing w:line="240" w:lineRule="auto"/>
    </w:pPr>
    <w:rPr>
      <w:sz w:val="20"/>
      <w:szCs w:val="20"/>
    </w:rPr>
  </w:style>
  <w:style w:type="character" w:customStyle="1" w:styleId="CommentTextChar">
    <w:name w:val="Comment Text Char"/>
    <w:basedOn w:val="DefaultParagraphFont"/>
    <w:link w:val="CommentText"/>
    <w:uiPriority w:val="99"/>
    <w:semiHidden/>
    <w:rsid w:val="00AB04A3"/>
    <w:rPr>
      <w:sz w:val="20"/>
      <w:szCs w:val="20"/>
    </w:rPr>
  </w:style>
  <w:style w:type="paragraph" w:styleId="CommentSubject">
    <w:name w:val="annotation subject"/>
    <w:basedOn w:val="CommentText"/>
    <w:next w:val="CommentText"/>
    <w:link w:val="CommentSubjectChar"/>
    <w:uiPriority w:val="99"/>
    <w:semiHidden/>
    <w:unhideWhenUsed/>
    <w:rsid w:val="00AB04A3"/>
    <w:rPr>
      <w:b/>
      <w:bCs/>
    </w:rPr>
  </w:style>
  <w:style w:type="character" w:customStyle="1" w:styleId="CommentSubjectChar">
    <w:name w:val="Comment Subject Char"/>
    <w:basedOn w:val="CommentTextChar"/>
    <w:link w:val="CommentSubject"/>
    <w:uiPriority w:val="99"/>
    <w:semiHidden/>
    <w:rsid w:val="00AB04A3"/>
    <w:rPr>
      <w:b/>
      <w:bCs/>
      <w:sz w:val="20"/>
      <w:szCs w:val="20"/>
    </w:rPr>
  </w:style>
  <w:style w:type="paragraph" w:styleId="BalloonText">
    <w:name w:val="Balloon Text"/>
    <w:basedOn w:val="Normal"/>
    <w:link w:val="BalloonTextChar"/>
    <w:uiPriority w:val="99"/>
    <w:semiHidden/>
    <w:unhideWhenUsed/>
    <w:rsid w:val="00AB04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4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familyplanning2020.org/sites/default/files/Data-Hub/ROI/FP2020_ROI_OnePager_FINAL.pdf" TargetMode="External"/><Relationship Id="rId2" Type="http://schemas.openxmlformats.org/officeDocument/2006/relationships/hyperlink" Target="http://www.who.int/mediacentre/factsheets/fs351/en/" TargetMode="External"/><Relationship Id="rId1" Type="http://schemas.openxmlformats.org/officeDocument/2006/relationships/hyperlink" Target="https://www.guttmacher.org/report/adding-it-up-investing-in-sexual-reproductive-health-2019-methodology" TargetMode="External"/><Relationship Id="rId6" Type="http://schemas.openxmlformats.org/officeDocument/2006/relationships/hyperlink" Target="https://www.gov.uk/government/publications/family-planning-summit-summary-of-uk-commitments" TargetMode="External"/><Relationship Id="rId5" Type="http://schemas.openxmlformats.org/officeDocument/2006/relationships/hyperlink" Target="http://summit2017.familyplanning2020.org/" TargetMode="External"/><Relationship Id="rId4" Type="http://schemas.openxmlformats.org/officeDocument/2006/relationships/hyperlink" Target="http://www.track20.org/pages/resources/FP2020_annual_repor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B46565234B7E4DAA912C9B24100E39" ma:contentTypeVersion="13" ma:contentTypeDescription="Create a new document." ma:contentTypeScope="" ma:versionID="7e86b07b1ef6dc670081bcb286357323">
  <xsd:schema xmlns:xsd="http://www.w3.org/2001/XMLSchema" xmlns:xs="http://www.w3.org/2001/XMLSchema" xmlns:p="http://schemas.microsoft.com/office/2006/metadata/properties" xmlns:ns3="d904971e-0171-491b-a7e1-e4c4a7743b48" xmlns:ns4="cba6e55c-f3d3-40f9-b3e5-d783af679563" targetNamespace="http://schemas.microsoft.com/office/2006/metadata/properties" ma:root="true" ma:fieldsID="36a246fb89084a21f1b5cdb60c172f47" ns3:_="" ns4:_="">
    <xsd:import namespace="d904971e-0171-491b-a7e1-e4c4a7743b48"/>
    <xsd:import namespace="cba6e55c-f3d3-40f9-b3e5-d783af6795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4971e-0171-491b-a7e1-e4c4a7743b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a6e55c-f3d3-40f9-b3e5-d783af6795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BA143-3D1A-4631-B4D8-093A048A18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51E882-137E-4948-961A-8C5B4E174069}">
  <ds:schemaRefs>
    <ds:schemaRef ds:uri="http://schemas.microsoft.com/sharepoint/v3/contenttype/forms"/>
  </ds:schemaRefs>
</ds:datastoreItem>
</file>

<file path=customXml/itemProps3.xml><?xml version="1.0" encoding="utf-8"?>
<ds:datastoreItem xmlns:ds="http://schemas.openxmlformats.org/officeDocument/2006/customXml" ds:itemID="{EBEB485D-C511-4E63-9A9D-B50BA9EBC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4971e-0171-491b-a7e1-e4c4a7743b48"/>
    <ds:schemaRef ds:uri="cba6e55c-f3d3-40f9-b3e5-d783af679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5922DE-C3DB-43A1-8033-92806A55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Giry</dc:creator>
  <cp:keywords/>
  <dc:description/>
  <cp:lastModifiedBy>Charles Baillie</cp:lastModifiedBy>
  <cp:revision>2</cp:revision>
  <dcterms:created xsi:type="dcterms:W3CDTF">2020-08-06T18:44:00Z</dcterms:created>
  <dcterms:modified xsi:type="dcterms:W3CDTF">2020-08-06T18:44:00Z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c996da-17fa-4fc5-8989-2758fb4cf86b_Enabled">
    <vt:lpwstr>true</vt:lpwstr>
  </property>
  <property fmtid="{D5CDD505-2E9C-101B-9397-08002B2CF9AE}" pid="3" name="MSIP_Label_e4c996da-17fa-4fc5-8989-2758fb4cf86b_SetDate">
    <vt:lpwstr>2020-08-06T15:57:35Z</vt:lpwstr>
  </property>
  <property fmtid="{D5CDD505-2E9C-101B-9397-08002B2CF9AE}" pid="4" name="MSIP_Label_e4c996da-17fa-4fc5-8989-2758fb4cf86b_Method">
    <vt:lpwstr>Privileged</vt:lpwstr>
  </property>
  <property fmtid="{D5CDD505-2E9C-101B-9397-08002B2CF9AE}" pid="5" name="MSIP_Label_e4c996da-17fa-4fc5-8989-2758fb4cf86b_Name">
    <vt:lpwstr>OFFICIAL</vt:lpwstr>
  </property>
  <property fmtid="{D5CDD505-2E9C-101B-9397-08002B2CF9AE}" pid="6" name="MSIP_Label_e4c996da-17fa-4fc5-8989-2758fb4cf86b_SiteId">
    <vt:lpwstr>cdf709af-1a18-4c74-bd93-6d14a64d73b3</vt:lpwstr>
  </property>
  <property fmtid="{D5CDD505-2E9C-101B-9397-08002B2CF9AE}" pid="7" name="MSIP_Label_e4c996da-17fa-4fc5-8989-2758fb4cf86b_ActionId">
    <vt:lpwstr>2ff0db3f-c6f6-4d10-bcd8-0000e9233fd8</vt:lpwstr>
  </property>
  <property fmtid="{D5CDD505-2E9C-101B-9397-08002B2CF9AE}" pid="8" name="MSIP_Label_e4c996da-17fa-4fc5-8989-2758fb4cf86b_ContentBits">
    <vt:lpwstr>1</vt:lpwstr>
  </property>
  <property fmtid="{D5CDD505-2E9C-101B-9397-08002B2CF9AE}" pid="9" name="ContentTypeId">
    <vt:lpwstr>0x01010014B46565234B7E4DAA912C9B24100E39</vt:lpwstr>
  </property>
</Properties>
</file>